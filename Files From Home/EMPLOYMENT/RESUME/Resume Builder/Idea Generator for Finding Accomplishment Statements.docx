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CE7" w:rsidRDefault="008519E6" w:rsidP="0037593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19E6">
        <w:rPr>
          <w:rStyle w:val="IntenseReference"/>
          <w:rFonts w:ascii="Times New Roman" w:hAnsi="Times New Roman" w:cs="Times New Roman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2.1pt;height:37.65pt" fillcolor="#00addc [3207]" strokecolor="black [3213]" strokeweight="1pt">
            <v:fill opacity=".5"/>
            <v:shadow on="t" color="#99f" offset="3pt"/>
            <v:textpath style="font-family:&quot;Arial Black&quot;;v-text-kern:t" trim="t" fitpath="t" string="IDEA GENERATOR FOR FINDING&#10;ACCOMPLISHMENT STATEMENTS"/>
          </v:shape>
        </w:pict>
      </w:r>
    </w:p>
    <w:p w:rsidR="00CB7F46" w:rsidRDefault="00CB7F46" w:rsidP="0038230B">
      <w:pPr>
        <w:pStyle w:val="Default"/>
        <w:pBdr>
          <w:bottom w:val="single" w:sz="12" w:space="1" w:color="auto"/>
        </w:pBdr>
        <w:rPr>
          <w:b/>
          <w:iCs/>
          <w:color w:val="3F6C19" w:themeColor="accent1" w:themeShade="80"/>
          <w:sz w:val="28"/>
          <w:szCs w:val="28"/>
        </w:rPr>
      </w:pPr>
    </w:p>
    <w:p w:rsidR="0038230B" w:rsidRPr="009B5C4A" w:rsidRDefault="0026044C" w:rsidP="0038230B">
      <w:pPr>
        <w:pStyle w:val="Default"/>
        <w:pBdr>
          <w:bottom w:val="single" w:sz="12" w:space="1" w:color="auto"/>
        </w:pBdr>
        <w:rPr>
          <w:b/>
          <w:iCs/>
          <w:color w:val="0081A4" w:themeColor="accent4" w:themeShade="BF"/>
          <w:sz w:val="28"/>
          <w:szCs w:val="28"/>
        </w:rPr>
      </w:pPr>
      <w:r w:rsidRPr="007F5C71">
        <w:rPr>
          <w:b/>
          <w:iCs/>
          <w:color w:val="0081A4" w:themeColor="accent4" w:themeShade="BF"/>
          <w:sz w:val="28"/>
          <w:szCs w:val="28"/>
        </w:rPr>
        <w:t>How to document your skills and accomplishments</w:t>
      </w:r>
      <w:r w:rsidR="009B5C4A">
        <w:rPr>
          <w:b/>
          <w:iCs/>
          <w:color w:val="0081A4" w:themeColor="accent4" w:themeShade="BF"/>
          <w:sz w:val="28"/>
          <w:szCs w:val="28"/>
        </w:rPr>
        <w:t xml:space="preserve"> </w:t>
      </w:r>
    </w:p>
    <w:p w:rsidR="0038230B" w:rsidRPr="007F5C71" w:rsidRDefault="00CB7F46" w:rsidP="0038230B">
      <w:pPr>
        <w:pStyle w:val="Default"/>
        <w:pBdr>
          <w:bottom w:val="single" w:sz="12" w:space="1" w:color="auto"/>
        </w:pBdr>
        <w:rPr>
          <w:color w:val="0081A4" w:themeColor="accent4" w:themeShade="BF"/>
          <w:sz w:val="28"/>
          <w:szCs w:val="28"/>
        </w:rPr>
      </w:pPr>
      <w:r w:rsidRPr="007F5C71">
        <w:rPr>
          <w:color w:val="0081A4" w:themeColor="accent4" w:themeShade="BF"/>
          <w:sz w:val="28"/>
          <w:szCs w:val="28"/>
        </w:rPr>
        <w:t>An a</w:t>
      </w:r>
      <w:r w:rsidR="0038230B" w:rsidRPr="007F5C71">
        <w:rPr>
          <w:color w:val="0081A4" w:themeColor="accent4" w:themeShade="BF"/>
          <w:sz w:val="28"/>
          <w:szCs w:val="28"/>
        </w:rPr>
        <w:t>ccomplishment statement is like a movie trailer - it’s designed to grab attention of the viewer very quickly and capture interest.</w:t>
      </w:r>
    </w:p>
    <w:p w:rsidR="0038230B" w:rsidRPr="001340B8" w:rsidRDefault="0038230B" w:rsidP="0026044C">
      <w:pPr>
        <w:pStyle w:val="Default"/>
        <w:pBdr>
          <w:bottom w:val="single" w:sz="12" w:space="1" w:color="auto"/>
        </w:pBdr>
        <w:rPr>
          <w:b/>
          <w:iCs/>
          <w:color w:val="EA157A" w:themeColor="accent2"/>
          <w:sz w:val="28"/>
          <w:szCs w:val="28"/>
        </w:rPr>
      </w:pPr>
    </w:p>
    <w:p w:rsidR="001845FF" w:rsidRPr="001340B8" w:rsidRDefault="001845FF" w:rsidP="002604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6044C" w:rsidRPr="001340B8" w:rsidRDefault="0026044C" w:rsidP="0026044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340B8">
        <w:rPr>
          <w:rFonts w:ascii="Times New Roman" w:hAnsi="Times New Roman" w:cs="Times New Roman"/>
          <w:b/>
          <w:sz w:val="28"/>
          <w:szCs w:val="28"/>
        </w:rPr>
        <w:t xml:space="preserve">Vague example: </w:t>
      </w:r>
    </w:p>
    <w:p w:rsidR="0026044C" w:rsidRPr="001340B8" w:rsidRDefault="0026044C" w:rsidP="002604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 xml:space="preserve">Assisted with general upkeep and organization of homeless shelter.  </w:t>
      </w:r>
    </w:p>
    <w:p w:rsidR="0026044C" w:rsidRPr="009B5C4A" w:rsidRDefault="0026044C" w:rsidP="0026044C">
      <w:pPr>
        <w:pStyle w:val="NoSpacing"/>
        <w:ind w:left="720"/>
        <w:rPr>
          <w:rFonts w:ascii="Times New Roman" w:hAnsi="Times New Roman" w:cs="Times New Roman"/>
          <w:color w:val="835D00" w:themeColor="accent3" w:themeShade="80"/>
          <w:sz w:val="28"/>
          <w:szCs w:val="28"/>
        </w:rPr>
      </w:pPr>
      <w:r w:rsidRPr="009B5C4A">
        <w:rPr>
          <w:rFonts w:ascii="Times New Roman" w:hAnsi="Times New Roman" w:cs="Times New Roman"/>
          <w:color w:val="835D00" w:themeColor="accent3" w:themeShade="80"/>
          <w:sz w:val="28"/>
          <w:szCs w:val="28"/>
        </w:rPr>
        <w:t>[This is a job responsibility]</w:t>
      </w:r>
    </w:p>
    <w:p w:rsidR="0026044C" w:rsidRPr="001340B8" w:rsidRDefault="0026044C" w:rsidP="0026044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ab/>
      </w:r>
    </w:p>
    <w:p w:rsidR="0026044C" w:rsidRPr="001340B8" w:rsidRDefault="0026044C" w:rsidP="0026044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340B8">
        <w:rPr>
          <w:rFonts w:ascii="Times New Roman" w:hAnsi="Times New Roman" w:cs="Times New Roman"/>
          <w:b/>
          <w:sz w:val="28"/>
          <w:szCs w:val="28"/>
        </w:rPr>
        <w:t xml:space="preserve">Strong example: </w:t>
      </w:r>
    </w:p>
    <w:p w:rsidR="009F3611" w:rsidRPr="001340B8" w:rsidRDefault="002F434F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 xml:space="preserve">Reorganized a large jumbled supply closet/pantry at a homeless shelter, which expedited the kitchen staff in serving meals to 50 residents, and gave staff fast access to clothing by size and season.   </w:t>
      </w:r>
    </w:p>
    <w:p w:rsidR="0026044C" w:rsidRPr="009B5C4A" w:rsidRDefault="002F434F" w:rsidP="0026044C">
      <w:pPr>
        <w:pStyle w:val="NoSpacing"/>
        <w:ind w:left="720"/>
        <w:rPr>
          <w:rFonts w:ascii="Times New Roman" w:hAnsi="Times New Roman" w:cs="Times New Roman"/>
          <w:color w:val="835D00" w:themeColor="accent3" w:themeShade="80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 xml:space="preserve"> </w:t>
      </w:r>
      <w:r w:rsidR="0026044C" w:rsidRPr="009B5C4A">
        <w:rPr>
          <w:rFonts w:ascii="Times New Roman" w:hAnsi="Times New Roman" w:cs="Times New Roman"/>
          <w:color w:val="835D00" w:themeColor="accent3" w:themeShade="80"/>
          <w:sz w:val="28"/>
          <w:szCs w:val="28"/>
        </w:rPr>
        <w:t xml:space="preserve">[This is an example of how </w:t>
      </w:r>
      <w:r w:rsidR="009B5C4A">
        <w:rPr>
          <w:rFonts w:ascii="Times New Roman" w:hAnsi="Times New Roman" w:cs="Times New Roman"/>
          <w:color w:val="835D00" w:themeColor="accent3" w:themeShade="80"/>
          <w:sz w:val="28"/>
          <w:szCs w:val="28"/>
        </w:rPr>
        <w:t xml:space="preserve">well </w:t>
      </w:r>
      <w:r w:rsidR="0026044C" w:rsidRPr="009B5C4A">
        <w:rPr>
          <w:rFonts w:ascii="Times New Roman" w:hAnsi="Times New Roman" w:cs="Times New Roman"/>
          <w:color w:val="835D00" w:themeColor="accent3" w:themeShade="80"/>
          <w:sz w:val="28"/>
          <w:szCs w:val="28"/>
        </w:rPr>
        <w:t xml:space="preserve">you carried out the job </w:t>
      </w:r>
      <w:r w:rsidR="009B5C4A">
        <w:rPr>
          <w:rFonts w:ascii="Times New Roman" w:hAnsi="Times New Roman" w:cs="Times New Roman"/>
          <w:color w:val="835D00" w:themeColor="accent3" w:themeShade="80"/>
          <w:sz w:val="28"/>
          <w:szCs w:val="28"/>
        </w:rPr>
        <w:t>responsibility</w:t>
      </w:r>
      <w:r w:rsidR="0026044C" w:rsidRPr="009B5C4A">
        <w:rPr>
          <w:rFonts w:ascii="Times New Roman" w:hAnsi="Times New Roman" w:cs="Times New Roman"/>
          <w:color w:val="835D00" w:themeColor="accent3" w:themeShade="80"/>
          <w:sz w:val="28"/>
          <w:szCs w:val="28"/>
        </w:rPr>
        <w:t>]</w:t>
      </w:r>
    </w:p>
    <w:p w:rsidR="009F3611" w:rsidRPr="001340B8" w:rsidRDefault="009F361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9099D" w:rsidRPr="001340B8" w:rsidRDefault="001845FF" w:rsidP="00F9099D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1340B8">
        <w:rPr>
          <w:rFonts w:ascii="Times New Roman" w:hAnsi="Times New Roman" w:cs="Times New Roman"/>
          <w:i/>
          <w:sz w:val="28"/>
          <w:szCs w:val="28"/>
        </w:rPr>
        <w:t>Server at Dairy Queen</w:t>
      </w:r>
    </w:p>
    <w:p w:rsidR="0038230B" w:rsidRPr="001340B8" w:rsidRDefault="0038230B" w:rsidP="00F9099D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</w:p>
    <w:p w:rsidR="00F9099D" w:rsidRPr="001340B8" w:rsidRDefault="00F9099D" w:rsidP="00F9099D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1340B8">
        <w:rPr>
          <w:rFonts w:ascii="Times New Roman" w:hAnsi="Times New Roman" w:cs="Times New Roman"/>
          <w:b/>
          <w:sz w:val="28"/>
          <w:szCs w:val="28"/>
        </w:rPr>
        <w:t>Vague example:</w:t>
      </w:r>
    </w:p>
    <w:p w:rsidR="0038230B" w:rsidRPr="001340B8" w:rsidRDefault="007F5C71" w:rsidP="0038230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Served customers in a shopping mall ice cream store and trained two new servers.</w:t>
      </w:r>
    </w:p>
    <w:p w:rsidR="0038230B" w:rsidRPr="001340B8" w:rsidRDefault="0038230B" w:rsidP="0038230B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40CE7" w:rsidRPr="001340B8" w:rsidRDefault="00F9099D" w:rsidP="0038230B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1340B8">
        <w:rPr>
          <w:rFonts w:ascii="Times New Roman" w:hAnsi="Times New Roman" w:cs="Times New Roman"/>
          <w:b/>
          <w:sz w:val="28"/>
          <w:szCs w:val="28"/>
        </w:rPr>
        <w:t xml:space="preserve">Strong example: </w:t>
      </w:r>
    </w:p>
    <w:p w:rsidR="00F9099D" w:rsidRPr="001340B8" w:rsidRDefault="001845FF" w:rsidP="001845FF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 xml:space="preserve">Trained two new servers on customer service and changed the customer flow in peak times, which cut in half the </w:t>
      </w:r>
      <w:r w:rsidR="00740CE7" w:rsidRPr="001340B8">
        <w:rPr>
          <w:rFonts w:ascii="Times New Roman" w:hAnsi="Times New Roman" w:cs="Times New Roman"/>
          <w:sz w:val="28"/>
          <w:szCs w:val="28"/>
        </w:rPr>
        <w:t>wait time in a high traffic location.</w:t>
      </w:r>
      <w:del w:id="0" w:author="Paul Fitzgerald" w:date="2012-07-27T14:46:00Z">
        <w:r w:rsidR="00F9099D" w:rsidRPr="001340B8" w:rsidDel="001845FF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</w:p>
    <w:p w:rsidR="00DD5879" w:rsidRPr="001340B8" w:rsidRDefault="007F5C71" w:rsidP="0037593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</w:t>
      </w:r>
    </w:p>
    <w:p w:rsidR="00DD5879" w:rsidRPr="007F5C71" w:rsidRDefault="007F5C71" w:rsidP="007F5C71">
      <w:pPr>
        <w:pStyle w:val="Default"/>
        <w:pBdr>
          <w:bottom w:val="single" w:sz="12" w:space="1" w:color="auto"/>
        </w:pBdr>
        <w:jc w:val="center"/>
        <w:rPr>
          <w:b/>
          <w:iCs/>
          <w:color w:val="0081A4" w:themeColor="accent4" w:themeShade="BF"/>
          <w:sz w:val="28"/>
          <w:szCs w:val="28"/>
        </w:rPr>
      </w:pPr>
      <w:r w:rsidRPr="007F5C71">
        <w:rPr>
          <w:b/>
          <w:iCs/>
          <w:color w:val="0081A4" w:themeColor="accent4" w:themeShade="BF"/>
          <w:sz w:val="28"/>
          <w:szCs w:val="28"/>
        </w:rPr>
        <w:t>ACCOMPLISHMENT STATEMENT EXAMPLES</w:t>
      </w:r>
    </w:p>
    <w:p w:rsidR="003A5126" w:rsidRPr="001340B8" w:rsidRDefault="003A5126" w:rsidP="0037593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DD5879" w:rsidRPr="007F5C71" w:rsidRDefault="00CB7F46" w:rsidP="003A5126">
      <w:pPr>
        <w:pStyle w:val="NoSpacing"/>
        <w:rPr>
          <w:rFonts w:ascii="Times New Roman" w:hAnsi="Times New Roman" w:cs="Times New Roman"/>
          <w:b/>
          <w:i/>
          <w:color w:val="0081A4" w:themeColor="accent4" w:themeShade="BF"/>
          <w:sz w:val="28"/>
          <w:szCs w:val="28"/>
        </w:rPr>
      </w:pPr>
      <w:r w:rsidRPr="007F5C71">
        <w:rPr>
          <w:rFonts w:ascii="Times New Roman" w:hAnsi="Times New Roman" w:cs="Times New Roman"/>
          <w:b/>
          <w:i/>
          <w:color w:val="0081A4" w:themeColor="accent4" w:themeShade="BF"/>
          <w:sz w:val="28"/>
          <w:szCs w:val="28"/>
        </w:rPr>
        <w:t>INTERNSHIP EXPERIENCE</w:t>
      </w:r>
    </w:p>
    <w:p w:rsidR="00DD5879" w:rsidRPr="001340B8" w:rsidRDefault="00DD5879" w:rsidP="003A5126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3A5126" w:rsidRPr="001340B8" w:rsidRDefault="003A5126" w:rsidP="003A512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 xml:space="preserve">Outlined, conducted research for and wrote an essay that eloquently responded to the theme of an essay-writing contest on diversity organized by the </w:t>
      </w:r>
      <w:r w:rsidR="002F434F" w:rsidRPr="001340B8">
        <w:rPr>
          <w:rFonts w:ascii="Times New Roman" w:hAnsi="Times New Roman" w:cs="Times New Roman"/>
          <w:sz w:val="28"/>
          <w:szCs w:val="28"/>
        </w:rPr>
        <w:t xml:space="preserve">Iowa </w:t>
      </w:r>
      <w:r w:rsidRPr="001340B8">
        <w:rPr>
          <w:rFonts w:ascii="Times New Roman" w:hAnsi="Times New Roman" w:cs="Times New Roman"/>
          <w:sz w:val="28"/>
          <w:szCs w:val="28"/>
        </w:rPr>
        <w:t>Diversity Council</w:t>
      </w:r>
      <w:r w:rsidR="005628D9" w:rsidRPr="001340B8">
        <w:rPr>
          <w:rFonts w:ascii="Times New Roman" w:hAnsi="Times New Roman" w:cs="Times New Roman"/>
          <w:sz w:val="28"/>
          <w:szCs w:val="28"/>
        </w:rPr>
        <w:t>,</w:t>
      </w:r>
      <w:r w:rsidRPr="001340B8">
        <w:rPr>
          <w:rFonts w:ascii="Times New Roman" w:hAnsi="Times New Roman" w:cs="Times New Roman"/>
          <w:sz w:val="28"/>
          <w:szCs w:val="28"/>
        </w:rPr>
        <w:t xml:space="preserve"> which resulted in being selected as the winner of the competition.</w:t>
      </w:r>
    </w:p>
    <w:p w:rsidR="003A5126" w:rsidRPr="001340B8" w:rsidRDefault="003A5126" w:rsidP="003A5126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DD5879" w:rsidRPr="001340B8" w:rsidRDefault="003A5126" w:rsidP="00DD58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>Received training and became proficient in Microsoft Office’s SharePoint web application</w:t>
      </w:r>
      <w:r w:rsidR="002F434F" w:rsidRPr="001340B8">
        <w:rPr>
          <w:rFonts w:ascii="Times New Roman" w:hAnsi="Times New Roman" w:cs="Times New Roman"/>
          <w:sz w:val="28"/>
          <w:szCs w:val="28"/>
        </w:rPr>
        <w:t>,</w:t>
      </w:r>
      <w:r w:rsidRPr="001340B8">
        <w:rPr>
          <w:rFonts w:ascii="Times New Roman" w:hAnsi="Times New Roman" w:cs="Times New Roman"/>
          <w:sz w:val="28"/>
          <w:szCs w:val="28"/>
        </w:rPr>
        <w:t xml:space="preserve"> </w:t>
      </w:r>
      <w:r w:rsidR="009E08AB" w:rsidRPr="001340B8">
        <w:rPr>
          <w:rFonts w:ascii="Times New Roman" w:hAnsi="Times New Roman" w:cs="Times New Roman"/>
          <w:sz w:val="28"/>
          <w:szCs w:val="28"/>
        </w:rPr>
        <w:t xml:space="preserve">which resulted in helping supervisor to successfully post the editing schedule on the office’s intranet site. </w:t>
      </w:r>
      <w:r w:rsidR="00C36956" w:rsidRPr="001340B8">
        <w:rPr>
          <w:rFonts w:ascii="Times New Roman" w:hAnsi="Times New Roman" w:cs="Times New Roman"/>
          <w:sz w:val="28"/>
          <w:szCs w:val="28"/>
        </w:rPr>
        <w:t xml:space="preserve">This also </w:t>
      </w:r>
      <w:r w:rsidR="009E08AB" w:rsidRPr="001340B8">
        <w:rPr>
          <w:rFonts w:ascii="Times New Roman" w:hAnsi="Times New Roman" w:cs="Times New Roman"/>
          <w:sz w:val="28"/>
          <w:szCs w:val="28"/>
        </w:rPr>
        <w:t>resulted in a positive comment written on my Performance Appraisal</w:t>
      </w:r>
      <w:r w:rsidR="00A4567E" w:rsidRPr="001340B8">
        <w:rPr>
          <w:rFonts w:ascii="Times New Roman" w:hAnsi="Times New Roman" w:cs="Times New Roman"/>
          <w:sz w:val="28"/>
          <w:szCs w:val="28"/>
        </w:rPr>
        <w:t>.</w:t>
      </w:r>
    </w:p>
    <w:p w:rsidR="00DD5879" w:rsidRPr="001340B8" w:rsidRDefault="00DD5879" w:rsidP="00DD587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6589B" w:rsidRPr="001340B8" w:rsidRDefault="00A4567E" w:rsidP="00DD58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 xml:space="preserve">Inventoried the </w:t>
      </w:r>
      <w:r w:rsidR="00E579DA" w:rsidRPr="001340B8">
        <w:rPr>
          <w:rFonts w:ascii="Times New Roman" w:hAnsi="Times New Roman" w:cs="Times New Roman"/>
          <w:sz w:val="28"/>
          <w:szCs w:val="28"/>
        </w:rPr>
        <w:t>WAMU</w:t>
      </w:r>
      <w:r w:rsidRPr="001340B8">
        <w:rPr>
          <w:rFonts w:ascii="Times New Roman" w:hAnsi="Times New Roman" w:cs="Times New Roman"/>
          <w:sz w:val="28"/>
          <w:szCs w:val="28"/>
        </w:rPr>
        <w:t xml:space="preserve">-TV production team’s DVDs, </w:t>
      </w:r>
      <w:r w:rsidR="00E579DA" w:rsidRPr="001340B8">
        <w:rPr>
          <w:rFonts w:ascii="Times New Roman" w:hAnsi="Times New Roman" w:cs="Times New Roman"/>
          <w:sz w:val="28"/>
          <w:szCs w:val="28"/>
        </w:rPr>
        <w:t>researched the best suppliers and</w:t>
      </w:r>
      <w:r w:rsidRPr="001340B8">
        <w:rPr>
          <w:rFonts w:ascii="Times New Roman" w:hAnsi="Times New Roman" w:cs="Times New Roman"/>
          <w:sz w:val="28"/>
          <w:szCs w:val="28"/>
        </w:rPr>
        <w:t xml:space="preserve"> costs, created a budget and monitored the usage of </w:t>
      </w:r>
      <w:r w:rsidR="00E579DA" w:rsidRPr="001340B8">
        <w:rPr>
          <w:rFonts w:ascii="Times New Roman" w:hAnsi="Times New Roman" w:cs="Times New Roman"/>
          <w:sz w:val="28"/>
          <w:szCs w:val="28"/>
        </w:rPr>
        <w:t>supplies</w:t>
      </w:r>
      <w:r w:rsidR="005628D9" w:rsidRPr="001340B8">
        <w:rPr>
          <w:rFonts w:ascii="Times New Roman" w:hAnsi="Times New Roman" w:cs="Times New Roman"/>
          <w:sz w:val="28"/>
          <w:szCs w:val="28"/>
        </w:rPr>
        <w:t>,</w:t>
      </w:r>
      <w:r w:rsidRPr="001340B8">
        <w:rPr>
          <w:rFonts w:ascii="Times New Roman" w:hAnsi="Times New Roman" w:cs="Times New Roman"/>
          <w:sz w:val="28"/>
          <w:szCs w:val="28"/>
        </w:rPr>
        <w:t xml:space="preserve"> which yielded the reduction </w:t>
      </w:r>
      <w:r w:rsidRPr="001340B8">
        <w:rPr>
          <w:rFonts w:ascii="Times New Roman" w:hAnsi="Times New Roman" w:cs="Times New Roman"/>
          <w:sz w:val="28"/>
          <w:szCs w:val="28"/>
        </w:rPr>
        <w:lastRenderedPageBreak/>
        <w:t>of overstock and shortage by 100%</w:t>
      </w:r>
      <w:r w:rsidR="005628D9" w:rsidRPr="001340B8">
        <w:rPr>
          <w:rFonts w:ascii="Times New Roman" w:hAnsi="Times New Roman" w:cs="Times New Roman"/>
          <w:sz w:val="28"/>
          <w:szCs w:val="28"/>
        </w:rPr>
        <w:t>, and increased the efficiency of the production team by more than 12%.</w:t>
      </w:r>
    </w:p>
    <w:p w:rsidR="00CB7F46" w:rsidRPr="001340B8" w:rsidRDefault="00CB7F46" w:rsidP="00CB7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7F46" w:rsidRPr="001340B8" w:rsidRDefault="00CB7F46" w:rsidP="00CB7F46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1340B8">
        <w:rPr>
          <w:rFonts w:ascii="Times New Roman" w:hAnsi="Times New Roman" w:cs="Times New Roman"/>
          <w:i/>
          <w:sz w:val="28"/>
          <w:szCs w:val="28"/>
        </w:rPr>
        <w:t xml:space="preserve">Clinical Data Operations Intern </w:t>
      </w:r>
    </w:p>
    <w:p w:rsidR="00CB7F46" w:rsidRPr="001340B8" w:rsidRDefault="00CB7F46" w:rsidP="00CB7F46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</w:p>
    <w:p w:rsidR="00CB7F46" w:rsidRPr="001340B8" w:rsidRDefault="00CB7F46" w:rsidP="00CB7F46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>Consolidated patient data relating to adverse events into database systems, making information more readily accessible and cohesive for employers</w:t>
      </w:r>
    </w:p>
    <w:p w:rsidR="00CB7F46" w:rsidRPr="001340B8" w:rsidRDefault="00CB7F46" w:rsidP="00CB7F46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>Supervised and trained two new interns in the handling of statistical data, which resulted in the publication of quarterly reports of patient information.</w:t>
      </w:r>
    </w:p>
    <w:p w:rsidR="00CB7F46" w:rsidRPr="001340B8" w:rsidRDefault="00CB7F46" w:rsidP="00CB7F46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</w:p>
    <w:p w:rsidR="00CB7F46" w:rsidRPr="001340B8" w:rsidRDefault="00CB7F46" w:rsidP="00CB7F46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1340B8">
        <w:rPr>
          <w:rFonts w:ascii="Times New Roman" w:hAnsi="Times New Roman" w:cs="Times New Roman"/>
          <w:i/>
          <w:sz w:val="28"/>
          <w:szCs w:val="28"/>
        </w:rPr>
        <w:t>Healthcare Education Intern (graduate level)</w:t>
      </w:r>
    </w:p>
    <w:p w:rsidR="00CB7F46" w:rsidRPr="001340B8" w:rsidRDefault="00CB7F46" w:rsidP="00CB7F46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</w:p>
    <w:p w:rsidR="00CB7F46" w:rsidRPr="001340B8" w:rsidRDefault="00CB7F46" w:rsidP="00CB7F4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>Co-authored first published piece of the organization’s stance on the issue of mandatory HIV testing of sex offenders, a position paper to be distributed to statewide memberships and colleagues</w:t>
      </w:r>
    </w:p>
    <w:p w:rsidR="00CB7F46" w:rsidRPr="001340B8" w:rsidRDefault="00CB7F46" w:rsidP="00CB7F4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>Researched and created domestic violence screening packets, which were distributed to Wyoming primary care physicians</w:t>
      </w:r>
    </w:p>
    <w:p w:rsidR="00CB7F46" w:rsidRPr="001340B8" w:rsidRDefault="00CB7F46" w:rsidP="00CB7F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7F46" w:rsidRPr="001340B8" w:rsidRDefault="00CB7F46" w:rsidP="00CB7F46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1340B8">
        <w:rPr>
          <w:rFonts w:ascii="Times New Roman" w:hAnsi="Times New Roman" w:cs="Times New Roman"/>
          <w:i/>
          <w:sz w:val="28"/>
          <w:szCs w:val="28"/>
        </w:rPr>
        <w:t>Marketing Assistant at an after school program</w:t>
      </w:r>
    </w:p>
    <w:p w:rsidR="00CB7F46" w:rsidRPr="001340B8" w:rsidRDefault="00CB7F46" w:rsidP="00CB7F46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</w:p>
    <w:p w:rsidR="00CB7F46" w:rsidRPr="001340B8" w:rsidRDefault="00CB7F46" w:rsidP="00CB7F46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>Designed pamphlet detailing services for after school care and tutoring for children ages 5 to 12, distributed to guidance counselors at eleven elementary schools in the county,  doubling the number of interest calls from parents within two months</w:t>
      </w:r>
    </w:p>
    <w:p w:rsidR="00CB7F46" w:rsidRPr="001340B8" w:rsidRDefault="00CB7F46" w:rsidP="00CB7F46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CB7F46" w:rsidRPr="001340B8" w:rsidRDefault="00CB7F46" w:rsidP="00CB7F46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 xml:space="preserve">Planned summer open house for prospective families with the Director of Marketing; coordinated activities for children with teaching staff; actual attendance exceeded expectation goals </w:t>
      </w:r>
    </w:p>
    <w:p w:rsidR="00CB7F46" w:rsidRPr="001340B8" w:rsidRDefault="00CB7F46" w:rsidP="00DD5879">
      <w:pPr>
        <w:rPr>
          <w:rFonts w:ascii="Times New Roman" w:hAnsi="Times New Roman" w:cs="Times New Roman"/>
          <w:i/>
          <w:color w:val="FEB80A" w:themeColor="accent3"/>
          <w:sz w:val="28"/>
          <w:szCs w:val="28"/>
        </w:rPr>
      </w:pPr>
    </w:p>
    <w:p w:rsidR="00DD5879" w:rsidRPr="007F5C71" w:rsidRDefault="00351E6F" w:rsidP="00DD5879">
      <w:pPr>
        <w:rPr>
          <w:rFonts w:ascii="Times New Roman" w:hAnsi="Times New Roman" w:cs="Times New Roman"/>
          <w:b/>
          <w:i/>
          <w:color w:val="0081A4" w:themeColor="accent4" w:themeShade="BF"/>
          <w:sz w:val="28"/>
          <w:szCs w:val="28"/>
        </w:rPr>
      </w:pPr>
      <w:r w:rsidRPr="007F5C71">
        <w:rPr>
          <w:rFonts w:ascii="Times New Roman" w:hAnsi="Times New Roman" w:cs="Times New Roman"/>
          <w:b/>
          <w:i/>
          <w:color w:val="0081A4" w:themeColor="accent4" w:themeShade="BF"/>
          <w:sz w:val="28"/>
          <w:szCs w:val="28"/>
        </w:rPr>
        <w:t>HIGH SCHOOL/COLLEGE/UNIVERSITY JOBS</w:t>
      </w:r>
    </w:p>
    <w:p w:rsidR="007C6108" w:rsidRPr="001340B8" w:rsidRDefault="007C6108" w:rsidP="00DD5879">
      <w:pPr>
        <w:rPr>
          <w:rFonts w:ascii="Times New Roman" w:hAnsi="Times New Roman" w:cs="Times New Roman"/>
          <w:i/>
          <w:sz w:val="28"/>
          <w:szCs w:val="28"/>
        </w:rPr>
      </w:pPr>
      <w:r w:rsidRPr="001340B8">
        <w:rPr>
          <w:rFonts w:ascii="Times New Roman" w:hAnsi="Times New Roman" w:cs="Times New Roman"/>
          <w:i/>
          <w:sz w:val="28"/>
          <w:szCs w:val="28"/>
        </w:rPr>
        <w:t>Student Job (Federal Work Study</w:t>
      </w:r>
      <w:r w:rsidR="0015471D" w:rsidRPr="001340B8">
        <w:rPr>
          <w:rFonts w:ascii="Times New Roman" w:hAnsi="Times New Roman" w:cs="Times New Roman"/>
          <w:i/>
          <w:sz w:val="28"/>
          <w:szCs w:val="28"/>
        </w:rPr>
        <w:t xml:space="preserve"> example</w:t>
      </w:r>
      <w:r w:rsidRPr="001340B8"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7C6108" w:rsidRPr="001340B8" w:rsidRDefault="007C6108" w:rsidP="0038230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 xml:space="preserve">Researched and </w:t>
      </w:r>
      <w:r w:rsidR="0015471D" w:rsidRPr="001340B8">
        <w:rPr>
          <w:rFonts w:ascii="Times New Roman" w:hAnsi="Times New Roman" w:cs="Times New Roman"/>
          <w:sz w:val="28"/>
          <w:szCs w:val="28"/>
        </w:rPr>
        <w:t>developed a more efficient, easily updated database on a comprehensive set of school data,</w:t>
      </w:r>
      <w:r w:rsidR="0038230B" w:rsidRPr="001340B8">
        <w:rPr>
          <w:rFonts w:ascii="Times New Roman" w:hAnsi="Times New Roman" w:cs="Times New Roman"/>
          <w:sz w:val="28"/>
          <w:szCs w:val="28"/>
        </w:rPr>
        <w:t xml:space="preserve"> </w:t>
      </w:r>
      <w:r w:rsidR="0015471D" w:rsidRPr="001340B8">
        <w:rPr>
          <w:rFonts w:ascii="Times New Roman" w:hAnsi="Times New Roman" w:cs="Times New Roman"/>
          <w:sz w:val="28"/>
          <w:szCs w:val="28"/>
        </w:rPr>
        <w:t xml:space="preserve">on </w:t>
      </w:r>
      <w:r w:rsidR="00E579DA" w:rsidRPr="001340B8">
        <w:rPr>
          <w:rFonts w:ascii="Times New Roman" w:hAnsi="Times New Roman" w:cs="Times New Roman"/>
          <w:sz w:val="28"/>
          <w:szCs w:val="28"/>
        </w:rPr>
        <w:t>an Excel spreadsheet,</w:t>
      </w:r>
      <w:r w:rsidR="0038230B" w:rsidRPr="001340B8">
        <w:rPr>
          <w:rFonts w:ascii="Times New Roman" w:hAnsi="Times New Roman" w:cs="Times New Roman"/>
          <w:sz w:val="28"/>
          <w:szCs w:val="28"/>
        </w:rPr>
        <w:t xml:space="preserve"> </w:t>
      </w:r>
      <w:r w:rsidR="00E579DA" w:rsidRPr="001340B8">
        <w:rPr>
          <w:rFonts w:ascii="Times New Roman" w:hAnsi="Times New Roman" w:cs="Times New Roman"/>
          <w:sz w:val="28"/>
          <w:szCs w:val="28"/>
        </w:rPr>
        <w:t xml:space="preserve">which </w:t>
      </w:r>
      <w:r w:rsidRPr="001340B8">
        <w:rPr>
          <w:rFonts w:ascii="Times New Roman" w:hAnsi="Times New Roman" w:cs="Times New Roman"/>
          <w:iCs/>
          <w:sz w:val="28"/>
          <w:szCs w:val="28"/>
        </w:rPr>
        <w:t>allowed</w:t>
      </w:r>
      <w:r w:rsidRPr="001340B8">
        <w:rPr>
          <w:rFonts w:ascii="Times New Roman" w:hAnsi="Times New Roman" w:cs="Times New Roman"/>
          <w:sz w:val="28"/>
          <w:szCs w:val="28"/>
        </w:rPr>
        <w:t xml:space="preserve"> the Regional Education Officer to provide </w:t>
      </w:r>
      <w:r w:rsidR="00051C61" w:rsidRPr="001340B8">
        <w:rPr>
          <w:rFonts w:ascii="Times New Roman" w:hAnsi="Times New Roman" w:cs="Times New Roman"/>
          <w:sz w:val="28"/>
          <w:szCs w:val="28"/>
        </w:rPr>
        <w:t>key data quickly to recruiters</w:t>
      </w:r>
      <w:r w:rsidRPr="001340B8">
        <w:rPr>
          <w:rFonts w:ascii="Times New Roman" w:hAnsi="Times New Roman" w:cs="Times New Roman"/>
          <w:sz w:val="28"/>
          <w:szCs w:val="28"/>
        </w:rPr>
        <w:t xml:space="preserve">. The database </w:t>
      </w:r>
      <w:r w:rsidRPr="001340B8">
        <w:rPr>
          <w:rFonts w:ascii="Times New Roman" w:hAnsi="Times New Roman" w:cs="Times New Roman"/>
          <w:iCs/>
          <w:sz w:val="28"/>
          <w:szCs w:val="28"/>
        </w:rPr>
        <w:t>became</w:t>
      </w:r>
      <w:r w:rsidR="00051C61" w:rsidRPr="001340B8">
        <w:rPr>
          <w:rFonts w:ascii="Times New Roman" w:hAnsi="Times New Roman" w:cs="Times New Roman"/>
          <w:sz w:val="28"/>
          <w:szCs w:val="28"/>
        </w:rPr>
        <w:t xml:space="preserve"> the model</w:t>
      </w:r>
      <w:r w:rsidRPr="001340B8">
        <w:rPr>
          <w:rFonts w:ascii="Times New Roman" w:hAnsi="Times New Roman" w:cs="Times New Roman"/>
          <w:sz w:val="28"/>
          <w:szCs w:val="28"/>
        </w:rPr>
        <w:t xml:space="preserve"> </w:t>
      </w:r>
      <w:r w:rsidR="0038230B" w:rsidRPr="001340B8">
        <w:rPr>
          <w:rFonts w:ascii="Times New Roman" w:hAnsi="Times New Roman" w:cs="Times New Roman"/>
          <w:sz w:val="28"/>
          <w:szCs w:val="28"/>
        </w:rPr>
        <w:t xml:space="preserve">information </w:t>
      </w:r>
      <w:r w:rsidRPr="001340B8">
        <w:rPr>
          <w:rFonts w:ascii="Times New Roman" w:hAnsi="Times New Roman" w:cs="Times New Roman"/>
          <w:sz w:val="28"/>
          <w:szCs w:val="28"/>
        </w:rPr>
        <w:t xml:space="preserve">collection tool for </w:t>
      </w:r>
      <w:r w:rsidR="00051C61" w:rsidRPr="001340B8">
        <w:rPr>
          <w:rFonts w:ascii="Times New Roman" w:hAnsi="Times New Roman" w:cs="Times New Roman"/>
          <w:sz w:val="28"/>
          <w:szCs w:val="28"/>
        </w:rPr>
        <w:t>colleges and universities</w:t>
      </w:r>
      <w:r w:rsidRPr="001340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5879" w:rsidRPr="001340B8" w:rsidRDefault="00DD5879" w:rsidP="00DD587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D5879" w:rsidRPr="001340B8" w:rsidRDefault="00DD5879" w:rsidP="00DD5879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1340B8">
        <w:rPr>
          <w:rFonts w:ascii="Times New Roman" w:hAnsi="Times New Roman" w:cs="Times New Roman"/>
          <w:i/>
          <w:sz w:val="28"/>
          <w:szCs w:val="28"/>
        </w:rPr>
        <w:t>Summer Employment</w:t>
      </w:r>
    </w:p>
    <w:p w:rsidR="00DD5879" w:rsidRPr="001340B8" w:rsidRDefault="00DD5879" w:rsidP="00DD5879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D5879" w:rsidRPr="001340B8" w:rsidRDefault="00DD5879" w:rsidP="00DD58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 xml:space="preserve">Designed a course of instruction for a tennis camp, developed fun learning games, evaluated and coached progress, which enabled 75 children (aged 5-15) to develop tennis skills, confidence and enthusiasm. The course received an 85% approval rating from the participants’ parents. </w:t>
      </w:r>
    </w:p>
    <w:p w:rsidR="00351E6F" w:rsidRPr="001340B8" w:rsidRDefault="00351E6F" w:rsidP="00CF1A9D">
      <w:pPr>
        <w:pStyle w:val="NoSpacing"/>
        <w:ind w:left="360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p w:rsidR="00F3520B" w:rsidRPr="007F5C71" w:rsidRDefault="00F3520B" w:rsidP="00F3520B">
      <w:pPr>
        <w:pStyle w:val="NoSpacing"/>
        <w:rPr>
          <w:rFonts w:ascii="Times New Roman" w:hAnsi="Times New Roman" w:cs="Times New Roman"/>
          <w:b/>
          <w:i/>
          <w:color w:val="0081A4" w:themeColor="accent4" w:themeShade="BF"/>
          <w:sz w:val="28"/>
          <w:szCs w:val="28"/>
        </w:rPr>
      </w:pPr>
      <w:r w:rsidRPr="007F5C71">
        <w:rPr>
          <w:rFonts w:ascii="Times New Roman" w:hAnsi="Times New Roman" w:cs="Times New Roman"/>
          <w:b/>
          <w:i/>
          <w:color w:val="0081A4" w:themeColor="accent4" w:themeShade="BF"/>
          <w:sz w:val="28"/>
          <w:szCs w:val="28"/>
        </w:rPr>
        <w:t>LEADERSHIP</w:t>
      </w:r>
      <w:r w:rsidR="00CB7F46" w:rsidRPr="007F5C71">
        <w:rPr>
          <w:rFonts w:ascii="Times New Roman" w:hAnsi="Times New Roman" w:cs="Times New Roman"/>
          <w:b/>
          <w:i/>
          <w:color w:val="0081A4" w:themeColor="accent4" w:themeShade="BF"/>
          <w:sz w:val="28"/>
          <w:szCs w:val="28"/>
        </w:rPr>
        <w:t xml:space="preserve"> EXPERIENCE</w:t>
      </w:r>
    </w:p>
    <w:p w:rsidR="00F3520B" w:rsidRPr="001340B8" w:rsidRDefault="00F3520B" w:rsidP="00F3520B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</w:p>
    <w:p w:rsidR="008772E0" w:rsidRPr="001340B8" w:rsidRDefault="00F3520B" w:rsidP="00F3520B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1340B8">
        <w:rPr>
          <w:rFonts w:ascii="Times New Roman" w:hAnsi="Times New Roman" w:cs="Times New Roman"/>
          <w:i/>
          <w:sz w:val="28"/>
          <w:szCs w:val="28"/>
        </w:rPr>
        <w:t>S</w:t>
      </w:r>
      <w:r w:rsidR="008772E0" w:rsidRPr="001340B8">
        <w:rPr>
          <w:rFonts w:ascii="Times New Roman" w:hAnsi="Times New Roman" w:cs="Times New Roman"/>
          <w:i/>
          <w:sz w:val="28"/>
          <w:szCs w:val="28"/>
        </w:rPr>
        <w:t>enator for undergraduate student government</w:t>
      </w:r>
    </w:p>
    <w:p w:rsidR="008772E0" w:rsidRPr="001340B8" w:rsidRDefault="008772E0" w:rsidP="008772E0">
      <w:pPr>
        <w:pStyle w:val="NoSpacing"/>
        <w:ind w:left="360"/>
        <w:rPr>
          <w:rFonts w:ascii="Times New Roman" w:hAnsi="Times New Roman" w:cs="Times New Roman"/>
          <w:i/>
          <w:sz w:val="28"/>
          <w:szCs w:val="28"/>
        </w:rPr>
      </w:pPr>
    </w:p>
    <w:p w:rsidR="008772E0" w:rsidRPr="001340B8" w:rsidRDefault="008772E0" w:rsidP="008772E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>Organized logistics for a clothing drive for a homeless shelter and created a Web page off the main UGBC site to advertise the drive; obtained donations from the campus; collected over 500 lbs. of clothing which surpassed student government’s goal 100 lbs.</w:t>
      </w:r>
    </w:p>
    <w:p w:rsidR="008772E0" w:rsidRPr="001340B8" w:rsidRDefault="008772E0" w:rsidP="008772E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 xml:space="preserve">Supervised a committee of 11 students to publicize the event on campus. </w:t>
      </w:r>
    </w:p>
    <w:p w:rsidR="00BD5DA3" w:rsidRPr="001340B8" w:rsidRDefault="00BD5DA3" w:rsidP="00BD5DA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3520B" w:rsidRPr="007F5C71" w:rsidRDefault="00F3520B" w:rsidP="00F3520B">
      <w:pPr>
        <w:pStyle w:val="NoSpacing"/>
        <w:rPr>
          <w:rFonts w:ascii="Times New Roman" w:hAnsi="Times New Roman" w:cs="Times New Roman"/>
          <w:b/>
          <w:i/>
          <w:color w:val="0081A4" w:themeColor="accent4" w:themeShade="BF"/>
          <w:sz w:val="28"/>
          <w:szCs w:val="28"/>
        </w:rPr>
      </w:pPr>
      <w:r w:rsidRPr="007F5C71">
        <w:rPr>
          <w:rFonts w:ascii="Times New Roman" w:hAnsi="Times New Roman" w:cs="Times New Roman"/>
          <w:b/>
          <w:i/>
          <w:color w:val="0081A4" w:themeColor="accent4" w:themeShade="BF"/>
          <w:sz w:val="28"/>
          <w:szCs w:val="28"/>
        </w:rPr>
        <w:t>VOLUNTEER</w:t>
      </w:r>
      <w:r w:rsidR="00CB7F46" w:rsidRPr="007F5C71">
        <w:rPr>
          <w:rFonts w:ascii="Times New Roman" w:hAnsi="Times New Roman" w:cs="Times New Roman"/>
          <w:b/>
          <w:i/>
          <w:color w:val="0081A4" w:themeColor="accent4" w:themeShade="BF"/>
          <w:sz w:val="28"/>
          <w:szCs w:val="28"/>
        </w:rPr>
        <w:t xml:space="preserve"> EXPERIENCE</w:t>
      </w:r>
    </w:p>
    <w:p w:rsidR="00F3520B" w:rsidRPr="001340B8" w:rsidRDefault="00F3520B" w:rsidP="00BD5DA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D5DA3" w:rsidRPr="001340B8" w:rsidRDefault="00F3520B" w:rsidP="006D36E0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1340B8">
        <w:rPr>
          <w:rFonts w:ascii="Times New Roman" w:hAnsi="Times New Roman" w:cs="Times New Roman"/>
          <w:i/>
          <w:sz w:val="28"/>
          <w:szCs w:val="28"/>
        </w:rPr>
        <w:t>Appalachia Volunteer Project</w:t>
      </w:r>
    </w:p>
    <w:p w:rsidR="008772E0" w:rsidRPr="001340B8" w:rsidRDefault="008772E0" w:rsidP="008772E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3EC1" w:rsidRPr="001340B8" w:rsidRDefault="007B3E8E" w:rsidP="00083EC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color w:val="7030A0"/>
          <w:sz w:val="28"/>
          <w:szCs w:val="28"/>
        </w:rPr>
      </w:pPr>
      <w:r w:rsidRPr="001340B8">
        <w:rPr>
          <w:rFonts w:ascii="Times New Roman" w:hAnsi="Times New Roman" w:cs="Times New Roman"/>
          <w:color w:val="000000" w:themeColor="text1"/>
          <w:sz w:val="28"/>
          <w:szCs w:val="28"/>
        </w:rPr>
        <w:t>Supported Habitat for Humanity sites through the completion of various tasks ranging from heavy construction to small jobs with a group of 13 other BC students</w:t>
      </w:r>
      <w:r w:rsidR="00F9099D" w:rsidRPr="001340B8">
        <w:rPr>
          <w:rFonts w:ascii="Times New Roman" w:hAnsi="Times New Roman" w:cs="Times New Roman"/>
          <w:sz w:val="28"/>
          <w:szCs w:val="28"/>
        </w:rPr>
        <w:t>, which contributed to the completion of 2 houses in a rural hollow.</w:t>
      </w:r>
      <w:r w:rsidRPr="001340B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</w:p>
    <w:p w:rsidR="006D36E0" w:rsidRPr="001340B8" w:rsidRDefault="006D36E0" w:rsidP="006D36E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36E0" w:rsidRPr="001340B8" w:rsidRDefault="006D36E0" w:rsidP="006D36E0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1340B8">
        <w:rPr>
          <w:rFonts w:ascii="Times New Roman" w:hAnsi="Times New Roman" w:cs="Times New Roman"/>
          <w:i/>
          <w:sz w:val="28"/>
          <w:szCs w:val="28"/>
        </w:rPr>
        <w:t>ESL Tutor</w:t>
      </w:r>
    </w:p>
    <w:p w:rsidR="006D36E0" w:rsidRPr="001340B8" w:rsidRDefault="006D36E0" w:rsidP="006D36E0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</w:p>
    <w:p w:rsidR="006D36E0" w:rsidRPr="001340B8" w:rsidRDefault="006D36E0" w:rsidP="006D36E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340B8">
        <w:rPr>
          <w:rFonts w:ascii="Times New Roman" w:hAnsi="Times New Roman" w:cs="Times New Roman"/>
          <w:sz w:val="28"/>
          <w:szCs w:val="28"/>
        </w:rPr>
        <w:t>Taught a class of 8-10 students of different ages, native languages, and varying levels of English competency</w:t>
      </w:r>
      <w:r w:rsidR="00F9099D" w:rsidRPr="001340B8">
        <w:rPr>
          <w:rFonts w:ascii="Times New Roman" w:hAnsi="Times New Roman" w:cs="Times New Roman"/>
          <w:sz w:val="28"/>
          <w:szCs w:val="28"/>
        </w:rPr>
        <w:t xml:space="preserve">, who were then able to pass a </w:t>
      </w:r>
      <w:r w:rsidR="00CB7F46" w:rsidRPr="001340B8">
        <w:rPr>
          <w:rFonts w:ascii="Times New Roman" w:hAnsi="Times New Roman" w:cs="Times New Roman"/>
          <w:sz w:val="28"/>
          <w:szCs w:val="28"/>
        </w:rPr>
        <w:t>TOEFL test</w:t>
      </w:r>
      <w:r w:rsidR="00F9099D" w:rsidRPr="001340B8">
        <w:rPr>
          <w:rFonts w:ascii="Times New Roman" w:hAnsi="Times New Roman" w:cs="Times New Roman"/>
          <w:sz w:val="28"/>
          <w:szCs w:val="28"/>
        </w:rPr>
        <w:t>.</w:t>
      </w:r>
    </w:p>
    <w:sectPr w:rsidR="006D36E0" w:rsidRPr="001340B8" w:rsidSect="00485BB6">
      <w:headerReference w:type="default" r:id="rId10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06E" w:rsidRDefault="0031506E" w:rsidP="00485BB6">
      <w:pPr>
        <w:spacing w:after="0" w:line="240" w:lineRule="auto"/>
      </w:pPr>
      <w:r>
        <w:separator/>
      </w:r>
    </w:p>
  </w:endnote>
  <w:endnote w:type="continuationSeparator" w:id="0">
    <w:p w:rsidR="0031506E" w:rsidRDefault="0031506E" w:rsidP="0048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06E" w:rsidRDefault="0031506E" w:rsidP="00485BB6">
      <w:pPr>
        <w:spacing w:after="0" w:line="240" w:lineRule="auto"/>
      </w:pPr>
      <w:r>
        <w:separator/>
      </w:r>
    </w:p>
  </w:footnote>
  <w:footnote w:type="continuationSeparator" w:id="0">
    <w:p w:rsidR="0031506E" w:rsidRDefault="0031506E" w:rsidP="00485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68567"/>
      <w:docPartObj>
        <w:docPartGallery w:val="Page Numbers (Top of Page)"/>
        <w:docPartUnique/>
      </w:docPartObj>
    </w:sdtPr>
    <w:sdtContent>
      <w:p w:rsidR="007F5C71" w:rsidRDefault="008519E6">
        <w:pPr>
          <w:pStyle w:val="Header"/>
          <w:jc w:val="right"/>
        </w:pPr>
        <w:r w:rsidRPr="00485B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F5C71" w:rsidRPr="00485B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85B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40EB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85B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F5C71" w:rsidRDefault="007F5C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76D2C"/>
    <w:multiLevelType w:val="hybridMultilevel"/>
    <w:tmpl w:val="8A1E1B2A"/>
    <w:lvl w:ilvl="0" w:tplc="7DE2E8F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50847"/>
    <w:multiLevelType w:val="hybridMultilevel"/>
    <w:tmpl w:val="99F24DA8"/>
    <w:lvl w:ilvl="0" w:tplc="A04883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1499A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6E5F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0250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3CD8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4E72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043C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6E61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BA02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5BA298E"/>
    <w:multiLevelType w:val="hybridMultilevel"/>
    <w:tmpl w:val="C7189516"/>
    <w:lvl w:ilvl="0" w:tplc="D250BE0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9492A"/>
    <w:multiLevelType w:val="hybridMultilevel"/>
    <w:tmpl w:val="248A484E"/>
    <w:lvl w:ilvl="0" w:tplc="505C41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8EAA7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BA0D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189E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78DE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1A2A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3EE9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E41E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865C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0CA2556"/>
    <w:multiLevelType w:val="hybridMultilevel"/>
    <w:tmpl w:val="7EC4ACF8"/>
    <w:lvl w:ilvl="0" w:tplc="D250BE0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5243C"/>
    <w:multiLevelType w:val="hybridMultilevel"/>
    <w:tmpl w:val="B3BCE2B8"/>
    <w:lvl w:ilvl="0" w:tplc="D250BE0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25C60"/>
    <w:multiLevelType w:val="hybridMultilevel"/>
    <w:tmpl w:val="1B02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51B13"/>
    <w:multiLevelType w:val="hybridMultilevel"/>
    <w:tmpl w:val="C784C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5C4BAB"/>
    <w:multiLevelType w:val="hybridMultilevel"/>
    <w:tmpl w:val="51327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A3BE1"/>
    <w:multiLevelType w:val="hybridMultilevel"/>
    <w:tmpl w:val="D1DA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541BFE"/>
    <w:multiLevelType w:val="hybridMultilevel"/>
    <w:tmpl w:val="3774AF42"/>
    <w:lvl w:ilvl="0" w:tplc="D250BE0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97459F"/>
    <w:multiLevelType w:val="hybridMultilevel"/>
    <w:tmpl w:val="9174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270921"/>
    <w:multiLevelType w:val="hybridMultilevel"/>
    <w:tmpl w:val="07F2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A29C8"/>
    <w:multiLevelType w:val="hybridMultilevel"/>
    <w:tmpl w:val="0AEA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CB1D0F"/>
    <w:multiLevelType w:val="hybridMultilevel"/>
    <w:tmpl w:val="1642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3E1114"/>
    <w:multiLevelType w:val="hybridMultilevel"/>
    <w:tmpl w:val="AAE22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9D1EAD"/>
    <w:multiLevelType w:val="hybridMultilevel"/>
    <w:tmpl w:val="1DC0D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7C01DF"/>
    <w:multiLevelType w:val="hybridMultilevel"/>
    <w:tmpl w:val="FD40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60382"/>
    <w:multiLevelType w:val="hybridMultilevel"/>
    <w:tmpl w:val="9B861442"/>
    <w:lvl w:ilvl="0" w:tplc="D250BE0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069FA"/>
    <w:multiLevelType w:val="hybridMultilevel"/>
    <w:tmpl w:val="29AE660E"/>
    <w:lvl w:ilvl="0" w:tplc="B95809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"/>
  </w:num>
  <w:num w:numId="9">
    <w:abstractNumId w:val="12"/>
  </w:num>
  <w:num w:numId="10">
    <w:abstractNumId w:val="14"/>
  </w:num>
  <w:num w:numId="11">
    <w:abstractNumId w:val="19"/>
  </w:num>
  <w:num w:numId="12">
    <w:abstractNumId w:val="5"/>
  </w:num>
  <w:num w:numId="13">
    <w:abstractNumId w:val="0"/>
  </w:num>
  <w:num w:numId="14">
    <w:abstractNumId w:val="13"/>
  </w:num>
  <w:num w:numId="15">
    <w:abstractNumId w:val="17"/>
  </w:num>
  <w:num w:numId="16">
    <w:abstractNumId w:val="6"/>
  </w:num>
  <w:num w:numId="17">
    <w:abstractNumId w:val="9"/>
  </w:num>
  <w:num w:numId="18">
    <w:abstractNumId w:val="16"/>
  </w:num>
  <w:num w:numId="19">
    <w:abstractNumId w:val="8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5934"/>
    <w:rsid w:val="00051C61"/>
    <w:rsid w:val="00083EC1"/>
    <w:rsid w:val="00096F7E"/>
    <w:rsid w:val="001340B8"/>
    <w:rsid w:val="0015471D"/>
    <w:rsid w:val="001845FF"/>
    <w:rsid w:val="001D6211"/>
    <w:rsid w:val="002040DC"/>
    <w:rsid w:val="0026044C"/>
    <w:rsid w:val="00292AF4"/>
    <w:rsid w:val="002E6019"/>
    <w:rsid w:val="002F434F"/>
    <w:rsid w:val="00301547"/>
    <w:rsid w:val="0031506E"/>
    <w:rsid w:val="00351E6F"/>
    <w:rsid w:val="00366C73"/>
    <w:rsid w:val="00375934"/>
    <w:rsid w:val="003759B5"/>
    <w:rsid w:val="0038230B"/>
    <w:rsid w:val="00387EB7"/>
    <w:rsid w:val="003A5126"/>
    <w:rsid w:val="003E36AE"/>
    <w:rsid w:val="00485BB6"/>
    <w:rsid w:val="004B6FC0"/>
    <w:rsid w:val="004E7336"/>
    <w:rsid w:val="00523D0A"/>
    <w:rsid w:val="005628D9"/>
    <w:rsid w:val="0066589B"/>
    <w:rsid w:val="006D0AAD"/>
    <w:rsid w:val="006D36E0"/>
    <w:rsid w:val="006E04F6"/>
    <w:rsid w:val="007240E4"/>
    <w:rsid w:val="007321AE"/>
    <w:rsid w:val="00740CE7"/>
    <w:rsid w:val="007B3E8E"/>
    <w:rsid w:val="007C27A9"/>
    <w:rsid w:val="007C6108"/>
    <w:rsid w:val="007F5C71"/>
    <w:rsid w:val="008519E6"/>
    <w:rsid w:val="008772E0"/>
    <w:rsid w:val="00955FFE"/>
    <w:rsid w:val="0096249F"/>
    <w:rsid w:val="009B5C4A"/>
    <w:rsid w:val="009E08AB"/>
    <w:rsid w:val="009F3611"/>
    <w:rsid w:val="00A26C0B"/>
    <w:rsid w:val="00A4567E"/>
    <w:rsid w:val="00B54B38"/>
    <w:rsid w:val="00BD5DA3"/>
    <w:rsid w:val="00C36956"/>
    <w:rsid w:val="00C40EB4"/>
    <w:rsid w:val="00C5649C"/>
    <w:rsid w:val="00CB00BE"/>
    <w:rsid w:val="00CB12BA"/>
    <w:rsid w:val="00CB7F46"/>
    <w:rsid w:val="00CF1A9D"/>
    <w:rsid w:val="00DD5879"/>
    <w:rsid w:val="00E579DA"/>
    <w:rsid w:val="00E77751"/>
    <w:rsid w:val="00EC3844"/>
    <w:rsid w:val="00ED2F43"/>
    <w:rsid w:val="00EE64C2"/>
    <w:rsid w:val="00F26989"/>
    <w:rsid w:val="00F3520B"/>
    <w:rsid w:val="00F9099D"/>
    <w:rsid w:val="00FF1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9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56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8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D58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B6"/>
  </w:style>
  <w:style w:type="paragraph" w:styleId="Footer">
    <w:name w:val="footer"/>
    <w:basedOn w:val="Normal"/>
    <w:link w:val="FooterChar"/>
    <w:uiPriority w:val="99"/>
    <w:semiHidden/>
    <w:unhideWhenUsed/>
    <w:rsid w:val="0048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5BB6"/>
  </w:style>
  <w:style w:type="character" w:styleId="IntenseReference">
    <w:name w:val="Intense Reference"/>
    <w:basedOn w:val="DefaultParagraphFont"/>
    <w:uiPriority w:val="32"/>
    <w:qFormat/>
    <w:rsid w:val="00740CE7"/>
    <w:rPr>
      <w:b/>
      <w:bCs/>
      <w:smallCaps/>
      <w:color w:val="EA157A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1376">
          <w:marLeft w:val="113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235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2E3952-8C26-40CF-86B6-0B12F30C82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46B118-2EEB-422A-A9CD-8FC5DDFFC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CEE033-6B12-4DEC-9EE1-DF784A96DA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State</Company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MackDL</dc:creator>
  <cp:lastModifiedBy>ASURIKOV</cp:lastModifiedBy>
  <cp:revision>2</cp:revision>
  <cp:lastPrinted>2012-07-27T19:49:00Z</cp:lastPrinted>
  <dcterms:created xsi:type="dcterms:W3CDTF">2013-06-12T12:48:00Z</dcterms:created>
  <dcterms:modified xsi:type="dcterms:W3CDTF">2013-06-12T12:48:00Z</dcterms:modified>
</cp:coreProperties>
</file>